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9B" w:rsidRPr="006014D8" w:rsidRDefault="00ED309B" w:rsidP="00ED309B">
      <w:pPr>
        <w:pStyle w:val="berschrift1"/>
      </w:pPr>
      <w:r w:rsidRPr="006014D8">
        <w:t>Gliederung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Einleitung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soch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ind w:left="709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Ausgangssituation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Projektziel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Projektabgrenzung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Planung</w:t>
      </w:r>
      <w:r w:rsidRPr="006014D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soch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Geplante </w:t>
      </w:r>
      <w:r w:rsidRPr="006014D8">
        <w:rPr>
          <w:rFonts w:ascii="Calibri" w:hAnsi="Calibri" w:cs="Calibri"/>
          <w:color w:val="000000"/>
          <w:sz w:val="24"/>
          <w:szCs w:val="24"/>
        </w:rPr>
        <w:t>Programmentwicklung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Geplanter Werkzeugeinsatz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Realisierung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 xml:space="preserve">Werkzeuge </w:t>
      </w:r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014D8">
        <w:rPr>
          <w:rFonts w:ascii="Calibri" w:hAnsi="Calibri" w:cs="Calibri"/>
          <w:color w:val="000000"/>
          <w:sz w:val="24"/>
          <w:szCs w:val="24"/>
        </w:rPr>
        <w:t>GitHub</w:t>
      </w:r>
      <w:proofErr w:type="spellEnd"/>
      <w:r w:rsidRPr="006014D8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soch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014D8">
        <w:rPr>
          <w:rFonts w:ascii="Calibri" w:hAnsi="Calibri" w:cs="Calibri"/>
          <w:color w:val="000000"/>
          <w:sz w:val="24"/>
          <w:szCs w:val="24"/>
        </w:rPr>
        <w:t>SourceTree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soch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Android Studio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lhu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014D8">
        <w:rPr>
          <w:rFonts w:ascii="Calibri" w:hAnsi="Calibri" w:cs="Calibri"/>
          <w:color w:val="000000"/>
          <w:sz w:val="24"/>
          <w:szCs w:val="24"/>
        </w:rPr>
        <w:t>Gradle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lhu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9A7683">
        <w:rPr>
          <w:rFonts w:ascii="Calibri" w:hAnsi="Calibri" w:cs="Calibri"/>
          <w:color w:val="000000"/>
          <w:sz w:val="24"/>
          <w:szCs w:val="24"/>
        </w:rPr>
        <w:t xml:space="preserve">Unit </w:t>
      </w:r>
      <w:proofErr w:type="spellStart"/>
      <w:r w:rsidRPr="009A7683">
        <w:rPr>
          <w:rFonts w:ascii="Calibri" w:hAnsi="Calibri" w:cs="Calibri"/>
          <w:color w:val="000000"/>
          <w:sz w:val="24"/>
          <w:szCs w:val="24"/>
        </w:rPr>
        <w:t>Testing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lhu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9A7683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9A7683">
        <w:rPr>
          <w:rFonts w:ascii="Calibri" w:hAnsi="Calibri" w:cs="Calibri"/>
          <w:color w:val="000000"/>
          <w:sz w:val="24"/>
          <w:szCs w:val="24"/>
        </w:rPr>
        <w:t>Projektverlauf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nfe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Bewertung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 xml:space="preserve">Bewertung der Werkzeuge </w:t>
      </w:r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lhu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014D8">
        <w:rPr>
          <w:rFonts w:ascii="Calibri" w:hAnsi="Calibri" w:cs="Calibri"/>
          <w:color w:val="000000"/>
          <w:sz w:val="24"/>
          <w:szCs w:val="24"/>
        </w:rPr>
        <w:t>GitHub</w:t>
      </w:r>
      <w:proofErr w:type="spellEnd"/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014D8">
        <w:rPr>
          <w:rFonts w:ascii="Calibri" w:hAnsi="Calibri" w:cs="Calibri"/>
          <w:color w:val="000000"/>
          <w:sz w:val="24"/>
          <w:szCs w:val="24"/>
        </w:rPr>
        <w:t>SourceTree</w:t>
      </w:r>
      <w:proofErr w:type="spellEnd"/>
      <w:r w:rsidRPr="006014D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 xml:space="preserve">Android Studio </w:t>
      </w:r>
    </w:p>
    <w:p w:rsidR="00ED309B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6014D8">
        <w:rPr>
          <w:rFonts w:ascii="Calibri" w:hAnsi="Calibri" w:cs="Calibri"/>
          <w:color w:val="000000"/>
          <w:sz w:val="24"/>
          <w:szCs w:val="24"/>
        </w:rPr>
        <w:t>Gradle</w:t>
      </w:r>
      <w:proofErr w:type="spellEnd"/>
      <w:r w:rsidRPr="006014D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D309B" w:rsidRPr="006014D8" w:rsidRDefault="00ED309B" w:rsidP="00ED309B">
      <w:pPr>
        <w:pStyle w:val="Listenabsatz"/>
        <w:numPr>
          <w:ilvl w:val="2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Unit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Testing</w:t>
      </w:r>
      <w:proofErr w:type="spellEnd"/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 xml:space="preserve">Bewertung des Projektverlaufs </w:t>
      </w:r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mkerk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1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Fazit</w:t>
      </w:r>
      <w:r>
        <w:rPr>
          <w:rFonts w:ascii="Calibri" w:hAnsi="Calibri" w:cs="Calibri"/>
          <w:color w:val="000000"/>
          <w:sz w:val="24"/>
          <w:szCs w:val="24"/>
        </w:rPr>
        <w:t xml:space="preserve"> (alle zusammen)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Ausblick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lhu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  <w:rPr>
          <w:rFonts w:ascii="Calibri" w:hAnsi="Calibri" w:cs="Calibri"/>
          <w:color w:val="000000"/>
          <w:sz w:val="24"/>
          <w:szCs w:val="24"/>
        </w:rPr>
      </w:pPr>
      <w:r w:rsidRPr="006014D8">
        <w:rPr>
          <w:rFonts w:ascii="Calibri" w:hAnsi="Calibri" w:cs="Calibri"/>
          <w:color w:val="000000"/>
          <w:sz w:val="24"/>
          <w:szCs w:val="24"/>
        </w:rPr>
        <w:t>Abbildungsverzeichnis</w:t>
      </w:r>
    </w:p>
    <w:p w:rsidR="00ED309B" w:rsidRPr="006014D8" w:rsidRDefault="00ED309B" w:rsidP="00ED309B">
      <w:pPr>
        <w:pStyle w:val="Listenabsatz"/>
        <w:numPr>
          <w:ilvl w:val="0"/>
          <w:numId w:val="4"/>
        </w:numPr>
        <w:spacing w:line="259" w:lineRule="auto"/>
      </w:pPr>
      <w:r w:rsidRPr="006014D8">
        <w:rPr>
          <w:rFonts w:ascii="Calibri" w:hAnsi="Calibri" w:cs="Calibri"/>
          <w:color w:val="000000"/>
          <w:sz w:val="24"/>
          <w:szCs w:val="24"/>
        </w:rPr>
        <w:t>Quellen</w:t>
      </w:r>
    </w:p>
    <w:p w:rsidR="00ED309B" w:rsidRDefault="00ED309B" w:rsidP="00E231BF">
      <w:pPr>
        <w:spacing w:line="254" w:lineRule="auto"/>
        <w:rPr>
          <w:b/>
          <w:color w:val="FF0000"/>
        </w:rPr>
      </w:pPr>
    </w:p>
    <w:p w:rsidR="00ED309B" w:rsidRDefault="00ED309B" w:rsidP="00E231BF">
      <w:pPr>
        <w:spacing w:line="254" w:lineRule="auto"/>
        <w:rPr>
          <w:b/>
          <w:color w:val="FF0000"/>
        </w:rPr>
      </w:pPr>
    </w:p>
    <w:p w:rsidR="00E231BF" w:rsidRDefault="00041D27" w:rsidP="00E231BF">
      <w:pPr>
        <w:spacing w:line="254" w:lineRule="auto"/>
        <w:rPr>
          <w:b/>
          <w:color w:val="FF0000"/>
        </w:rPr>
      </w:pPr>
      <w:r>
        <w:rPr>
          <w:b/>
          <w:color w:val="FF0000"/>
        </w:rPr>
        <w:br w:type="column"/>
      </w:r>
      <w:bookmarkStart w:id="0" w:name="_GoBack"/>
      <w:bookmarkEnd w:id="0"/>
      <w:r w:rsidR="00E231BF" w:rsidRPr="00E231BF">
        <w:rPr>
          <w:b/>
          <w:color w:val="FF0000"/>
        </w:rPr>
        <w:lastRenderedPageBreak/>
        <w:t xml:space="preserve">Notizen von </w:t>
      </w:r>
      <w:proofErr w:type="spellStart"/>
      <w:r w:rsidR="00E231BF" w:rsidRPr="00E231BF">
        <w:rPr>
          <w:b/>
          <w:color w:val="FF0000"/>
        </w:rPr>
        <w:t>mkerk</w:t>
      </w:r>
      <w:proofErr w:type="spellEnd"/>
      <w:r w:rsidR="00E231BF" w:rsidRPr="00E231BF">
        <w:rPr>
          <w:b/>
          <w:color w:val="FF0000"/>
        </w:rPr>
        <w:t xml:space="preserve"> in rot</w:t>
      </w:r>
    </w:p>
    <w:p w:rsidR="0010257E" w:rsidRPr="0010257E" w:rsidRDefault="0010257E" w:rsidP="00E231BF">
      <w:pPr>
        <w:spacing w:line="254" w:lineRule="auto"/>
        <w:rPr>
          <w:b/>
          <w:color w:val="5F497A" w:themeColor="accent4" w:themeShade="BF"/>
        </w:rPr>
      </w:pPr>
      <w:r w:rsidRPr="0010257E">
        <w:rPr>
          <w:b/>
          <w:color w:val="5F497A" w:themeColor="accent4" w:themeShade="BF"/>
        </w:rPr>
        <w:t xml:space="preserve">Notizen von </w:t>
      </w:r>
      <w:proofErr w:type="spellStart"/>
      <w:r w:rsidRPr="0010257E">
        <w:rPr>
          <w:b/>
          <w:color w:val="5F497A" w:themeColor="accent4" w:themeShade="BF"/>
        </w:rPr>
        <w:t>nfe</w:t>
      </w:r>
      <w:proofErr w:type="spellEnd"/>
      <w:r w:rsidRPr="0010257E">
        <w:rPr>
          <w:b/>
          <w:color w:val="5F497A" w:themeColor="accent4" w:themeShade="BF"/>
        </w:rPr>
        <w:t xml:space="preserve"> in </w:t>
      </w:r>
      <w:r>
        <w:rPr>
          <w:b/>
          <w:color w:val="5F497A" w:themeColor="accent4" w:themeShade="BF"/>
        </w:rPr>
        <w:t>lila</w:t>
      </w:r>
    </w:p>
    <w:p w:rsidR="00E231BF" w:rsidRPr="00E231BF" w:rsidRDefault="00E231BF" w:rsidP="00E231BF">
      <w:pPr>
        <w:spacing w:line="254" w:lineRule="auto"/>
        <w:rPr>
          <w:color w:val="FF0000"/>
        </w:rPr>
      </w:pPr>
    </w:p>
    <w:p w:rsidR="00784705" w:rsidRPr="004E649D" w:rsidRDefault="00784705" w:rsidP="00784705">
      <w:pPr>
        <w:ind w:left="360"/>
        <w:rPr>
          <w:b/>
        </w:rPr>
      </w:pPr>
      <w:r w:rsidRPr="004E649D">
        <w:rPr>
          <w:b/>
        </w:rPr>
        <w:t>Gliederung:</w:t>
      </w:r>
    </w:p>
    <w:p w:rsidR="004E649D" w:rsidRDefault="00784705" w:rsidP="004E649D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Aufgabenstellung, Anwendungshintergrund</w:t>
      </w:r>
    </w:p>
    <w:p w:rsidR="004E649D" w:rsidRDefault="004E649D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Entwicklung einer App zur Passwortverwaltung</w:t>
      </w:r>
    </w:p>
    <w:p w:rsidR="00DB775C" w:rsidRPr="00DB775C" w:rsidRDefault="004E649D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Sicher (</w:t>
      </w:r>
      <w:r w:rsidR="00DB775C">
        <w:rPr>
          <w:color w:val="FF0000"/>
        </w:rPr>
        <w:t>Verschlüsselt, Automatische Generierung</w:t>
      </w:r>
      <w:r>
        <w:rPr>
          <w:color w:val="FF0000"/>
        </w:rPr>
        <w:t>)</w:t>
      </w:r>
    </w:p>
    <w:p w:rsidR="00DB775C" w:rsidRDefault="00DB775C" w:rsidP="004E649D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Mobil (Deshalb eine App </w:t>
      </w:r>
      <w:proofErr w:type="spellStart"/>
      <w:r>
        <w:rPr>
          <w:color w:val="FF0000"/>
        </w:rPr>
        <w:t>für’s</w:t>
      </w:r>
      <w:proofErr w:type="spellEnd"/>
      <w:r>
        <w:rPr>
          <w:color w:val="FF0000"/>
        </w:rPr>
        <w:t xml:space="preserve"> Smartphone)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Zunehmende Technisierung führt zu vermehrtem Aufkommen von Passwörtern, die verwaltet werden sollten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Nicht nur Verwaltung sondern auch Nutzung soll erleichtert werden (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>-Funktion)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Stabilität der App soll gewährleistet sein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Backup Funktion (Vergleich Zettel vs. XML-Datei)</w:t>
      </w:r>
    </w:p>
    <w:p w:rsidR="00DB775C" w:rsidRDefault="00DB775C" w:rsidP="00DB775C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 weiteres Ziel des Projekts war die Einarbeitung in die Entwicklung von Android Apps</w:t>
      </w:r>
    </w:p>
    <w:p w:rsidR="0010257E" w:rsidRDefault="0010257E" w:rsidP="0010257E">
      <w:pPr>
        <w:pStyle w:val="Listenabsatz"/>
        <w:spacing w:line="254" w:lineRule="auto"/>
        <w:rPr>
          <w:color w:val="FF0000"/>
        </w:rPr>
      </w:pP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Anwendung entwickeln, bei der man Softwaretools einsetzt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Bei uns konkret: Neuentwicklung einer Android App zur Passwortverwaltung „</w:t>
      </w:r>
      <w:proofErr w:type="spellStart"/>
      <w:r w:rsidRPr="0010257E">
        <w:rPr>
          <w:color w:val="5F497A" w:themeColor="accent4" w:themeShade="BF"/>
        </w:rPr>
        <w:t>PWSafe</w:t>
      </w:r>
      <w:proofErr w:type="spellEnd"/>
      <w:r w:rsidRPr="0010257E">
        <w:rPr>
          <w:color w:val="5F497A" w:themeColor="accent4" w:themeShade="BF"/>
        </w:rPr>
        <w:t>“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Sichere Verwaltung von eigenen Passwörtern auf dem mobilen Android-Gerät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 Generieren sicherer Passwörter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das </w:t>
      </w:r>
      <w:proofErr w:type="spellStart"/>
      <w:r w:rsidRPr="0010257E">
        <w:rPr>
          <w:color w:val="5F497A" w:themeColor="accent4" w:themeShade="BF"/>
        </w:rPr>
        <w:t>Ver</w:t>
      </w:r>
      <w:proofErr w:type="spellEnd"/>
      <w:r w:rsidRPr="0010257E">
        <w:rPr>
          <w:color w:val="5F497A" w:themeColor="accent4" w:themeShade="BF"/>
        </w:rPr>
        <w:t>- und Entschlüsseln der gespeicherten Passwörter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 Speichern und Lesen von Passwörtern</w:t>
      </w:r>
    </w:p>
    <w:p w:rsidR="0010257E" w:rsidRPr="0010257E" w:rsidRDefault="0010257E" w:rsidP="0010257E">
      <w:pPr>
        <w:spacing w:line="254" w:lineRule="auto"/>
        <w:rPr>
          <w:color w:val="FF0000"/>
        </w:rPr>
      </w:pP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Projektergebnisse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lauffähige App produziert: die Grundfunktionen umgesetzt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habe Android-Entwicklung grob kennengelernt: Fokus auf Design einer Maske und Aufrufen einer neuen</w:t>
      </w:r>
    </w:p>
    <w:p w:rsidR="0010257E" w:rsidRPr="0010257E" w:rsidRDefault="0010257E" w:rsidP="0010257E">
      <w:pPr>
        <w:pStyle w:val="Listenabsatz"/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Architektur / GUI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Bei der Generierung von Passwörtern ist es derzeitig nicht möglich die zu verwendende Zeichenmenge und die Länge des Passworts anzugeben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Wurde nicht umgesetzt, da die Daten zur Generierung von Passwörtern über die Laufzeit der App hinaus in eine zusätz</w:t>
      </w:r>
      <w:r w:rsidR="00684FC9">
        <w:rPr>
          <w:color w:val="FF0000"/>
        </w:rPr>
        <w:t>liche Datei mit Einstellungen geschrieben und hieraus wieder gelesen werden müssten</w:t>
      </w:r>
    </w:p>
    <w:p w:rsidR="00684FC9" w:rsidRDefault="00684FC9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es neben diesen Einstellungen keine weiteren gab wurde eine feste Zeichenmenge mit Klein-, Großbuchstaben, Sonderzeichen und Zahlen gewählt und die Länge des Passworts fest auf 16 gesetzt</w:t>
      </w:r>
    </w:p>
    <w:p w:rsidR="00182C89" w:rsidRDefault="00182C89" w:rsidP="00182C8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Eine Ampel zur Anzeige der Passwortsicherheit wurde nicht implementiert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Lediglich bei manuell erstellten Passwörtern ist dies sinnvoll, wenn ein möglicher Angreifer weiß, dass ein bestimmten Passwort manuell erstellt wurde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In diesem Fall ist ein </w:t>
      </w:r>
      <w:proofErr w:type="spellStart"/>
      <w:r>
        <w:rPr>
          <w:color w:val="FF0000"/>
        </w:rPr>
        <w:t>Brute</w:t>
      </w:r>
      <w:proofErr w:type="spellEnd"/>
      <w:r>
        <w:rPr>
          <w:color w:val="FF0000"/>
        </w:rPr>
        <w:t>-Force Angriff oder sogar ein Wörterbuchangriff durch raten des Masterpassworts möglich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das zuvor manuell erstellte Passwort nicht kryptisch ist und einen Sinn ergibt ist mit hoher Wahrscheinlichkeit das Masterpasswort gefunden und somit sind alle anderen Passwörter auch unsicher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lastRenderedPageBreak/>
        <w:t>Ein direkter Angriff auf das Masterpasswort bringt nichts, da ein Angreifer keine Rückmeldung zur Korrektheit des Passworts erhält</w:t>
      </w:r>
    </w:p>
    <w:p w:rsidR="00182C89" w:rsidRDefault="00182C89" w:rsidP="00182C8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Dies hier stellt eine Randsituation dar, weshalb dieses Feature nicht implementiert wurde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Wenn ein Passwort in die Zwischenablage kopiert wird, wird es nicht automatisch nach einer bestimmten Zeit wieder hieraus gelöscht</w:t>
      </w:r>
    </w:p>
    <w:p w:rsidR="001A2ABE" w:rsidRDefault="001A2ABE" w:rsidP="001A2AB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Zum Ändern und Löschen der Passwörter ist kein Bearbeitungspasswort möglich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Merken eines zweiten Passworts wird für den User möglicherweise als lästig empfunden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Sicherheit, dass keine Passwörter verloren gehen wird hier durch regelmäßige Backups sichergestellt</w:t>
      </w:r>
    </w:p>
    <w:p w:rsidR="001A2ABE" w:rsidRDefault="001A2ABE" w:rsidP="001A2ABE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Hierzu sollte die XML-Datei mit den verschlüsselten Passwörtern regelmäßig durch den User gesichert werden</w:t>
      </w:r>
    </w:p>
    <w:p w:rsidR="00684FC9" w:rsidRDefault="00684FC9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App ist für die Verwendung auf einem Smartphone optimiert</w:t>
      </w:r>
    </w:p>
    <w:p w:rsidR="00684FC9" w:rsidRDefault="00684FC9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 Tablets weniger mobil sind wurde hier der Schwerpunkt gelegt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Aktivität für Eingabe Masterpasswort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-&gt; Eine Aktivität für Liste mit Passwörtern, Funktionen „Neu“ und Details anzeigen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Außerdem Settings-Aktivität zum Ändern des Masterpassworts</w:t>
      </w:r>
    </w:p>
    <w:p w:rsidR="0010257E" w:rsidRP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Eine Aktivität zum Anzeigen von Details bzw. Neuanlage eines Passworts</w:t>
      </w:r>
    </w:p>
    <w:p w:rsidR="0010257E" w:rsidRDefault="0010257E" w:rsidP="0010257E">
      <w:pPr>
        <w:pStyle w:val="Listenabsatz"/>
        <w:numPr>
          <w:ilvl w:val="0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Dort auch Möglichkeit zur Generierung eines zufälligen Passworts und Kopieren des Passworts in die Zwischenablage</w:t>
      </w:r>
    </w:p>
    <w:p w:rsidR="0010257E" w:rsidRPr="0010257E" w:rsidRDefault="0010257E" w:rsidP="0010257E">
      <w:pPr>
        <w:pStyle w:val="Listenabsatz"/>
        <w:rPr>
          <w:color w:val="5F497A" w:themeColor="accent4" w:themeShade="BF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Ggf. UML-Diagramme, Screenshots</w:t>
      </w:r>
    </w:p>
    <w:p w:rsid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  <w:r>
        <w:rPr>
          <w:color w:val="5F497A" w:themeColor="accent4" w:themeShade="BF"/>
        </w:rPr>
        <w:t>s. Repository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</w:p>
    <w:p w:rsidR="00784705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Projektverlauf</w:t>
      </w:r>
    </w:p>
    <w:p w:rsidR="00684FC9" w:rsidRDefault="00684FC9" w:rsidP="00684FC9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Es wurde ein inkrementelles Vorgehen zur Entwicklung der App gewählt</w:t>
      </w:r>
    </w:p>
    <w:p w:rsidR="0010257E" w:rsidRPr="00684FC9" w:rsidRDefault="00684FC9" w:rsidP="0010257E">
      <w:pPr>
        <w:pStyle w:val="Listenabsatz"/>
        <w:numPr>
          <w:ilvl w:val="0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Meilensteine wurden grob nach den Veranstaltungen in Software Engineering ausgerichtet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Besonderheiten</w:t>
      </w:r>
    </w:p>
    <w:p w:rsidR="0010257E" w:rsidRPr="0010257E" w:rsidRDefault="00684FC9" w:rsidP="0010257E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(Siehe Projekttagebuch in den Notizen)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Niemand von uns hat bisher Android entwickelt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FF0000"/>
        </w:rPr>
      </w:pPr>
      <w:r w:rsidRPr="0010257E">
        <w:rPr>
          <w:color w:val="5F497A" w:themeColor="accent4" w:themeShade="BF"/>
        </w:rPr>
        <w:t>Der Start war recht träge, im neuen Jahr ging es dann besser voran</w:t>
      </w:r>
    </w:p>
    <w:p w:rsidR="0010257E" w:rsidRPr="00684FC9" w:rsidRDefault="0010257E" w:rsidP="0010257E">
      <w:pPr>
        <w:pStyle w:val="Listenabsatz"/>
        <w:ind w:left="1440"/>
        <w:rPr>
          <w:color w:val="FF0000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Schwierigkeiten</w:t>
      </w:r>
    </w:p>
    <w:p w:rsidR="0010257E" w:rsidRPr="0010257E" w:rsidRDefault="00684FC9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>
        <w:rPr>
          <w:color w:val="FF0000"/>
        </w:rPr>
        <w:t>(Siehe Projekttagebuch in den Notizen)</w:t>
      </w:r>
      <w:r w:rsidR="0010257E" w:rsidRPr="0010257E">
        <w:rPr>
          <w:color w:val="5F497A" w:themeColor="accent4" w:themeShade="BF"/>
        </w:rPr>
        <w:t xml:space="preserve"> 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 Zusätzlich: Den Anfang zu finden war schwer: generell und auch als Michaels erster Ansatz schon stand</w:t>
      </w:r>
    </w:p>
    <w:p w:rsidR="00684FC9" w:rsidRPr="00684FC9" w:rsidRDefault="00684FC9" w:rsidP="0010257E">
      <w:pPr>
        <w:pStyle w:val="Listenabsatz"/>
        <w:spacing w:line="254" w:lineRule="auto"/>
        <w:ind w:left="1440"/>
        <w:rPr>
          <w:color w:val="FF0000"/>
        </w:rPr>
      </w:pPr>
    </w:p>
    <w:p w:rsidR="00784705" w:rsidRPr="004E649D" w:rsidRDefault="00784705" w:rsidP="00784705">
      <w:pPr>
        <w:rPr>
          <w:b/>
        </w:rPr>
      </w:pPr>
      <w:r w:rsidRPr="004E649D">
        <w:rPr>
          <w:b/>
        </w:rPr>
        <w:t>In Anhang etc.:</w:t>
      </w: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Vorgehen</w:t>
      </w: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würden wir beim nächsten Mal anders machen?</w:t>
      </w:r>
    </w:p>
    <w:p w:rsidR="00684FC9" w:rsidRDefault="001E5CF5" w:rsidP="00684FC9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Mehr auf die Umsetzung von fachlichen Anforderungen achten anstatt die Entwicklung nach technischen Themengebieten auszurichten</w:t>
      </w:r>
    </w:p>
    <w:p w:rsidR="00684FC9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Das heißt zu Beginn eines Sprints festlegen, welche fachlichen Anforderungen umzusetzen sind und diese als Gruppe umsetzen (Sinnvolle Aufgabenteilung)</w:t>
      </w:r>
    </w:p>
    <w:p w:rsidR="001E5CF5" w:rsidRDefault="001E5CF5" w:rsidP="00684FC9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So entstehen keine technischen Abhängigkeiten und der Blick auf die geforderten Anforderungen geht nicht </w:t>
      </w:r>
      <w:r w:rsidR="0010257E">
        <w:rPr>
          <w:color w:val="FF0000"/>
        </w:rPr>
        <w:t>verlor</w:t>
      </w:r>
      <w:r>
        <w:rPr>
          <w:color w:val="FF0000"/>
        </w:rPr>
        <w:t>en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lastRenderedPageBreak/>
        <w:t xml:space="preserve">Mich etwas früher damit befassen, ein anderes </w:t>
      </w:r>
      <w:proofErr w:type="spellStart"/>
      <w:r w:rsidRPr="0010257E">
        <w:rPr>
          <w:color w:val="5F497A" w:themeColor="accent4" w:themeShade="BF"/>
        </w:rPr>
        <w:t>Merge</w:t>
      </w:r>
      <w:proofErr w:type="spellEnd"/>
      <w:r w:rsidRPr="0010257E">
        <w:rPr>
          <w:color w:val="5F497A" w:themeColor="accent4" w:themeShade="BF"/>
        </w:rPr>
        <w:t>-Tool</w:t>
      </w:r>
      <w:r>
        <w:rPr>
          <w:color w:val="5F497A" w:themeColor="accent4" w:themeShade="BF"/>
        </w:rPr>
        <w:t xml:space="preserve"> aussuchen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FF0000"/>
        </w:rPr>
      </w:pPr>
    </w:p>
    <w:p w:rsidR="00784705" w:rsidRDefault="00784705" w:rsidP="00784705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Was war gut?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Anwendung eines inkrementellen Vorgehens da wir den Aufwand zur Entwicklung von Android Apps anfänglich nicht beurteilen konnten</w:t>
      </w:r>
    </w:p>
    <w:p w:rsidR="001E5CF5" w:rsidRDefault="001E5CF5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Regelmäßige Absprachen ähnlich den </w:t>
      </w:r>
      <w:proofErr w:type="spellStart"/>
      <w:r>
        <w:rPr>
          <w:color w:val="FF0000"/>
        </w:rPr>
        <w:t>Planning</w:t>
      </w:r>
      <w:proofErr w:type="spellEnd"/>
      <w:r>
        <w:rPr>
          <w:color w:val="FF0000"/>
        </w:rPr>
        <w:t xml:space="preserve"> Meetings im Vorgehensmodell Scrum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spacing w:line="254" w:lineRule="auto"/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Dass jeder seinen Teil beigetragen hat</w:t>
      </w:r>
    </w:p>
    <w:p w:rsidR="0010257E" w:rsidRDefault="0010257E" w:rsidP="001E5CF5">
      <w:pPr>
        <w:pStyle w:val="Listenabsatz"/>
        <w:numPr>
          <w:ilvl w:val="1"/>
          <w:numId w:val="1"/>
        </w:numPr>
        <w:spacing w:line="254" w:lineRule="auto"/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>D</w:t>
      </w:r>
      <w:r>
        <w:rPr>
          <w:color w:val="5F497A" w:themeColor="accent4" w:themeShade="BF"/>
        </w:rPr>
        <w:t>ass man sich in den Vorlesungen immer mal wieder absprechen konnte</w:t>
      </w:r>
    </w:p>
    <w:p w:rsidR="0010257E" w:rsidRPr="0010257E" w:rsidRDefault="0010257E" w:rsidP="0010257E">
      <w:pPr>
        <w:pStyle w:val="Listenabsatz"/>
        <w:spacing w:line="254" w:lineRule="auto"/>
        <w:ind w:left="1440"/>
        <w:rPr>
          <w:color w:val="5F497A" w:themeColor="accent4" w:themeShade="BF"/>
        </w:rPr>
      </w:pPr>
    </w:p>
    <w:p w:rsidR="00784705" w:rsidRPr="004E649D" w:rsidRDefault="00784705" w:rsidP="00784705">
      <w:pPr>
        <w:pStyle w:val="Listenabsatz"/>
        <w:numPr>
          <w:ilvl w:val="0"/>
          <w:numId w:val="1"/>
        </w:numPr>
        <w:spacing w:line="254" w:lineRule="auto"/>
        <w:rPr>
          <w:b/>
        </w:rPr>
      </w:pPr>
      <w:r w:rsidRPr="004E649D">
        <w:rPr>
          <w:b/>
        </w:rPr>
        <w:t>Reflexion Tool Einsatz</w:t>
      </w:r>
    </w:p>
    <w:p w:rsidR="004E649D" w:rsidRDefault="00784705" w:rsidP="004E649D">
      <w:pPr>
        <w:pStyle w:val="Listenabsatz"/>
        <w:numPr>
          <w:ilvl w:val="1"/>
          <w:numId w:val="1"/>
        </w:numPr>
        <w:spacing w:line="254" w:lineRule="auto"/>
        <w:rPr>
          <w:b/>
        </w:rPr>
      </w:pPr>
      <w:r w:rsidRPr="004E649D">
        <w:rPr>
          <w:b/>
        </w:rPr>
        <w:t>Welche Werkzeuge waren hilfreich? Welche nicht?</w:t>
      </w:r>
    </w:p>
    <w:p w:rsidR="001E5CF5" w:rsidRDefault="008F2A4C" w:rsidP="001E5CF5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hatte für unsere Gruppe hauptsächlich den Vorteil, dass es ein zentral verfügbares Repository gab in dem wir unsere Entwicklungsstände zusammenführen konnten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Paralleles Arbeiten fand nur in sehr seltenen Fällen statt, wodurch fast keine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Konflikte auftraten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Möglichkeiten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DVCS wurden nicht in Anspruch genommen, da dies den anfänglichen Einstieg nur erschwert hätte (Stichwort: Commit)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Aufbauend auf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als VCS wurde als grafische Oberfläche </w:t>
      </w:r>
      <w:proofErr w:type="spellStart"/>
      <w:r>
        <w:rPr>
          <w:color w:val="FF0000"/>
        </w:rPr>
        <w:t>SourceTree</w:t>
      </w:r>
      <w:proofErr w:type="spellEnd"/>
      <w:r>
        <w:rPr>
          <w:color w:val="FF0000"/>
        </w:rPr>
        <w:t xml:space="preserve"> verwendet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Gute grafische Aufbereitung der Veränderungen im Repository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proofErr w:type="spellStart"/>
      <w:r>
        <w:rPr>
          <w:color w:val="FF0000"/>
        </w:rPr>
        <w:t>Weitesgehend</w:t>
      </w:r>
      <w:proofErr w:type="spellEnd"/>
      <w:r>
        <w:rPr>
          <w:color w:val="FF0000"/>
        </w:rPr>
        <w:t xml:space="preserve"> intuitive Nutzung</w:t>
      </w:r>
    </w:p>
    <w:p w:rsidR="008F2A4C" w:rsidRDefault="008F2A4C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Leider wird kein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mit ausgeliefert (Allerdings kann mit ein wenig Aufwand ein externes </w:t>
      </w:r>
      <w:proofErr w:type="spellStart"/>
      <w:r>
        <w:rPr>
          <w:color w:val="FF0000"/>
        </w:rPr>
        <w:t>Merge</w:t>
      </w:r>
      <w:proofErr w:type="spellEnd"/>
      <w:r>
        <w:rPr>
          <w:color w:val="FF0000"/>
        </w:rPr>
        <w:t xml:space="preserve"> Tool angebunden werden)</w:t>
      </w:r>
    </w:p>
    <w:p w:rsidR="00427130" w:rsidRDefault="00427130" w:rsidP="008F2A4C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Die Nutzung von </w:t>
      </w:r>
      <w:proofErr w:type="spellStart"/>
      <w:r>
        <w:rPr>
          <w:color w:val="FF0000"/>
        </w:rPr>
        <w:t>Git</w:t>
      </w:r>
      <w:proofErr w:type="spellEnd"/>
      <w:r>
        <w:rPr>
          <w:color w:val="FF0000"/>
        </w:rPr>
        <w:t xml:space="preserve"> Flow zur automatisierten Verwaltung der </w:t>
      </w:r>
      <w:proofErr w:type="spellStart"/>
      <w:r>
        <w:rPr>
          <w:color w:val="FF0000"/>
        </w:rPr>
        <w:t>Branches</w:t>
      </w:r>
      <w:proofErr w:type="spellEnd"/>
      <w:r>
        <w:rPr>
          <w:color w:val="FF0000"/>
        </w:rPr>
        <w:t xml:space="preserve"> schlug fehl, da dies in Verbindung mit dem neuen VCS wahrscheinlich Verwirrung schaffte</w:t>
      </w:r>
    </w:p>
    <w:p w:rsidR="008F2A4C" w:rsidRDefault="008F2A4C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Da die App mit dem Nutzer über visuelles Feedback wie Meldungsfenster kommuniziert </w:t>
      </w:r>
      <w:r w:rsidR="00E231BF">
        <w:rPr>
          <w:color w:val="FF0000"/>
        </w:rPr>
        <w:t xml:space="preserve">war die Implementierung von </w:t>
      </w:r>
      <w:proofErr w:type="spellStart"/>
      <w:r w:rsidR="00E231BF">
        <w:rPr>
          <w:color w:val="FF0000"/>
        </w:rPr>
        <w:t>Logging</w:t>
      </w:r>
      <w:proofErr w:type="spellEnd"/>
      <w:r w:rsidR="00E231BF">
        <w:rPr>
          <w:color w:val="FF0000"/>
        </w:rPr>
        <w:t xml:space="preserve"> nicht sinnvoll</w:t>
      </w:r>
    </w:p>
    <w:p w:rsidR="00E231BF" w:rsidRDefault="00E231BF" w:rsidP="008F2A4C">
      <w:pPr>
        <w:pStyle w:val="Listenabsatz"/>
        <w:numPr>
          <w:ilvl w:val="1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 xml:space="preserve">Unit Tests wurden nur für die </w:t>
      </w:r>
      <w:proofErr w:type="spellStart"/>
      <w:r>
        <w:rPr>
          <w:color w:val="FF0000"/>
        </w:rPr>
        <w:t>Ver</w:t>
      </w:r>
      <w:proofErr w:type="spellEnd"/>
      <w:r>
        <w:rPr>
          <w:color w:val="FF0000"/>
        </w:rPr>
        <w:t>- und Entschlüsselung geschrieben, da hierfür keine Drittkomponenten verwendet wurden und so sichergestellt werden musste, dass der Algorithmus korrekt funktioniert</w:t>
      </w:r>
    </w:p>
    <w:p w:rsidR="005D3458" w:rsidRDefault="00E231BF" w:rsidP="00E231BF">
      <w:pPr>
        <w:pStyle w:val="Listenabsatz"/>
        <w:numPr>
          <w:ilvl w:val="2"/>
          <w:numId w:val="1"/>
        </w:numPr>
        <w:spacing w:line="254" w:lineRule="auto"/>
        <w:rPr>
          <w:color w:val="FF0000"/>
        </w:rPr>
      </w:pPr>
      <w:r>
        <w:rPr>
          <w:color w:val="FF0000"/>
        </w:rPr>
        <w:t>Die anderen Funktionen der App wurden durch Tests nach der Umsetzung der einzelnen Funktionen getestet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r w:rsidRPr="0010257E">
        <w:rPr>
          <w:color w:val="5F497A" w:themeColor="accent4" w:themeShade="BF"/>
        </w:rPr>
        <w:t xml:space="preserve">Android Studio war ganz gut, die Konsolen fand ich aber unübersichtlich; das Update war mies, weil </w:t>
      </w:r>
      <w:proofErr w:type="spellStart"/>
      <w:r w:rsidRPr="0010257E">
        <w:rPr>
          <w:color w:val="5F497A" w:themeColor="accent4" w:themeShade="BF"/>
        </w:rPr>
        <w:t>Gradle</w:t>
      </w:r>
      <w:proofErr w:type="spellEnd"/>
      <w:r w:rsidRPr="0010257E">
        <w:rPr>
          <w:color w:val="5F497A" w:themeColor="accent4" w:themeShade="BF"/>
        </w:rPr>
        <w:t xml:space="preserve"> dann auch nicht mehr passte</w:t>
      </w:r>
    </w:p>
    <w:p w:rsidR="0010257E" w:rsidRPr="0010257E" w:rsidRDefault="0010257E" w:rsidP="0010257E">
      <w:pPr>
        <w:pStyle w:val="Listenabsatz"/>
        <w:numPr>
          <w:ilvl w:val="1"/>
          <w:numId w:val="1"/>
        </w:numPr>
        <w:rPr>
          <w:color w:val="5F497A" w:themeColor="accent4" w:themeShade="BF"/>
        </w:rPr>
      </w:pPr>
      <w:proofErr w:type="spellStart"/>
      <w:r w:rsidRPr="0010257E">
        <w:rPr>
          <w:color w:val="5F497A" w:themeColor="accent4" w:themeShade="BF"/>
        </w:rPr>
        <w:t>SourceTree</w:t>
      </w:r>
      <w:proofErr w:type="spellEnd"/>
      <w:r w:rsidRPr="0010257E">
        <w:rPr>
          <w:color w:val="5F497A" w:themeColor="accent4" w:themeShade="BF"/>
        </w:rPr>
        <w:t xml:space="preserve"> bringt für Versionskontrolle nur bedingt was, zum </w:t>
      </w:r>
      <w:proofErr w:type="spellStart"/>
      <w:r w:rsidRPr="0010257E">
        <w:rPr>
          <w:color w:val="5F497A" w:themeColor="accent4" w:themeShade="BF"/>
        </w:rPr>
        <w:t>mergen</w:t>
      </w:r>
      <w:proofErr w:type="spellEnd"/>
      <w:r w:rsidRPr="0010257E">
        <w:rPr>
          <w:color w:val="5F497A" w:themeColor="accent4" w:themeShade="BF"/>
        </w:rPr>
        <w:t xml:space="preserve"> unpraktisch</w:t>
      </w:r>
    </w:p>
    <w:p w:rsidR="0010257E" w:rsidRDefault="0010257E" w:rsidP="0010257E">
      <w:pPr>
        <w:pStyle w:val="Listenabsatz"/>
        <w:numPr>
          <w:ilvl w:val="1"/>
          <w:numId w:val="1"/>
        </w:numPr>
      </w:pPr>
      <w:proofErr w:type="spellStart"/>
      <w:r w:rsidRPr="0010257E">
        <w:rPr>
          <w:color w:val="5F497A" w:themeColor="accent4" w:themeShade="BF"/>
        </w:rPr>
        <w:t>Gradle</w:t>
      </w:r>
      <w:proofErr w:type="spellEnd"/>
      <w:r w:rsidRPr="0010257E">
        <w:rPr>
          <w:color w:val="5F497A" w:themeColor="accent4" w:themeShade="BF"/>
        </w:rPr>
        <w:t xml:space="preserve"> lief gut, ich habe es aber auch nicht konfiguriert etc.</w:t>
      </w:r>
    </w:p>
    <w:p w:rsidR="0010257E" w:rsidRDefault="0010257E" w:rsidP="0010257E">
      <w:pPr>
        <w:spacing w:line="254" w:lineRule="auto"/>
        <w:rPr>
          <w:color w:val="FF0000"/>
        </w:rPr>
      </w:pPr>
    </w:p>
    <w:p w:rsidR="00ED309B" w:rsidRDefault="00ED309B" w:rsidP="00ED309B">
      <w:pPr>
        <w:pStyle w:val="berschrift1"/>
      </w:pPr>
      <w:r>
        <w:t>Notizen</w:t>
      </w:r>
      <w:r>
        <w:t xml:space="preserve"> (</w:t>
      </w:r>
      <w:proofErr w:type="spellStart"/>
      <w:r>
        <w:t>soch</w:t>
      </w:r>
      <w:proofErr w:type="spellEnd"/>
      <w:r>
        <w:t>)</w:t>
      </w:r>
      <w:r>
        <w:t>:</w:t>
      </w:r>
    </w:p>
    <w:p w:rsidR="00ED309B" w:rsidRDefault="00ED309B" w:rsidP="00ED309B">
      <w:pPr>
        <w:pStyle w:val="berschrift2"/>
      </w:pPr>
      <w:proofErr w:type="spellStart"/>
      <w:r>
        <w:t>SourceTree</w:t>
      </w:r>
      <w:proofErr w:type="spellEnd"/>
      <w:r>
        <w:t>: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Bekommt nicht immer mit, wenn das </w:t>
      </w:r>
      <w:proofErr w:type="spellStart"/>
      <w:r>
        <w:t>Respository</w:t>
      </w:r>
      <w:proofErr w:type="spellEnd"/>
      <w:r>
        <w:t xml:space="preserve"> veraltet ist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Keine </w:t>
      </w:r>
      <w:proofErr w:type="spellStart"/>
      <w:r>
        <w:t>Mergefunktionen</w:t>
      </w:r>
      <w:proofErr w:type="spellEnd"/>
    </w:p>
    <w:p w:rsidR="00ED309B" w:rsidRDefault="00ED309B" w:rsidP="00ED309B"/>
    <w:p w:rsidR="00ED309B" w:rsidRDefault="00ED309B" w:rsidP="00ED309B">
      <w:pPr>
        <w:pStyle w:val="berschrift2"/>
      </w:pPr>
      <w:proofErr w:type="spellStart"/>
      <w:r>
        <w:t>GitHub</w:t>
      </w:r>
      <w:proofErr w:type="spellEnd"/>
      <w:r>
        <w:t>: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>Schön, dass kostenloses Zusammenarbeiten so einfach möglich ist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>In kostenloser Version leider für jedermann einsehbar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lastRenderedPageBreak/>
        <w:t>Ermöglicht sehr einfache Zusammenarbeit unabhängig vom Standort</w:t>
      </w:r>
    </w:p>
    <w:p w:rsidR="00ED309B" w:rsidRDefault="00ED309B" w:rsidP="00ED309B">
      <w:pPr>
        <w:pStyle w:val="Listenabsatz"/>
      </w:pPr>
    </w:p>
    <w:p w:rsidR="00ED309B" w:rsidRDefault="00ED309B" w:rsidP="00ED309B">
      <w:pPr>
        <w:pStyle w:val="berschrift2"/>
      </w:pPr>
      <w:r>
        <w:t>Android Studio: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>In zuerst installierter Version ein wenig fehlerhaft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Die IDE sollte nicht ohne Absprache aller Beteiligter gehoben werden, da es sonst zu Problemen kommen kann (beispielsweise wird Android </w:t>
      </w:r>
      <w:proofErr w:type="spellStart"/>
      <w:r>
        <w:t>Gradle</w:t>
      </w:r>
      <w:proofErr w:type="spellEnd"/>
      <w:r>
        <w:t xml:space="preserve"> Version mit </w:t>
      </w:r>
      <w:proofErr w:type="spellStart"/>
      <w:r>
        <w:t>geupdated</w:t>
      </w:r>
      <w:proofErr w:type="spellEnd"/>
      <w:r>
        <w:t>, ohne dies zu bestätigen)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Kostenlos 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Theoretisch direkte </w:t>
      </w:r>
      <w:proofErr w:type="spellStart"/>
      <w:r>
        <w:t>GitHub</w:t>
      </w:r>
      <w:proofErr w:type="spellEnd"/>
      <w:r>
        <w:t xml:space="preserve"> Anbindung möglich 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Umständliches Gestalten der Benutzeroberfläche, da Benutzeroberfläche als XML gespeichert wird und die Ausrichtung eines Elementes immer auf ein anderes Element referenziert wird (sei es Rand, </w:t>
      </w:r>
      <w:proofErr w:type="spellStart"/>
      <w:r>
        <w:t>Textbox</w:t>
      </w:r>
      <w:proofErr w:type="spellEnd"/>
      <w:r>
        <w:t>, Icon etc.)</w:t>
      </w:r>
    </w:p>
    <w:p w:rsidR="00ED309B" w:rsidRDefault="00ED309B" w:rsidP="00ED309B">
      <w:pPr>
        <w:pStyle w:val="Listenabsatz"/>
        <w:numPr>
          <w:ilvl w:val="0"/>
          <w:numId w:val="5"/>
        </w:numPr>
        <w:spacing w:line="259" w:lineRule="auto"/>
      </w:pPr>
      <w:r>
        <w:t xml:space="preserve">UIs hängen sehr stark von Bildschirmgröße ab und verhalten sich auf verschieden großen Smartphones/ Tablets sehr unterschiedlich </w:t>
      </w:r>
      <w:r>
        <w:sym w:font="Wingdings" w:char="F0E0"/>
      </w:r>
      <w:r>
        <w:t xml:space="preserve"> hoher Aufwand zur Gestaltung eines User Interfaces</w:t>
      </w:r>
    </w:p>
    <w:p w:rsidR="00ED309B" w:rsidRPr="0010257E" w:rsidRDefault="00ED309B" w:rsidP="0010257E">
      <w:pPr>
        <w:spacing w:line="254" w:lineRule="auto"/>
        <w:rPr>
          <w:color w:val="FF0000"/>
        </w:rPr>
      </w:pPr>
    </w:p>
    <w:sectPr w:rsidR="00ED309B" w:rsidRPr="0010257E" w:rsidSect="008625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4253"/>
    <w:multiLevelType w:val="hybridMultilevel"/>
    <w:tmpl w:val="667AC77C"/>
    <w:lvl w:ilvl="0" w:tplc="BBEA79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D1E9E"/>
    <w:multiLevelType w:val="multilevel"/>
    <w:tmpl w:val="6E3ED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B9719B0"/>
    <w:multiLevelType w:val="hybridMultilevel"/>
    <w:tmpl w:val="97C4CDEC"/>
    <w:lvl w:ilvl="0" w:tplc="6B18E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50094B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45B15"/>
    <w:multiLevelType w:val="hybridMultilevel"/>
    <w:tmpl w:val="7C9A7B82"/>
    <w:lvl w:ilvl="0" w:tplc="0106B1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4705"/>
    <w:rsid w:val="00041D27"/>
    <w:rsid w:val="0010257E"/>
    <w:rsid w:val="00182C89"/>
    <w:rsid w:val="001A2ABE"/>
    <w:rsid w:val="001E5CF5"/>
    <w:rsid w:val="0039367D"/>
    <w:rsid w:val="00427130"/>
    <w:rsid w:val="004E649D"/>
    <w:rsid w:val="00684FC9"/>
    <w:rsid w:val="00784705"/>
    <w:rsid w:val="008625D0"/>
    <w:rsid w:val="008F2A4C"/>
    <w:rsid w:val="00C36D7F"/>
    <w:rsid w:val="00D0368C"/>
    <w:rsid w:val="00DB775C"/>
    <w:rsid w:val="00E231BF"/>
    <w:rsid w:val="00E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AD116-7B88-46FA-BCFB-0889524C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4705"/>
    <w:pPr>
      <w:spacing w:after="160"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D309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309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470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D30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30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6914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Mitsch</dc:creator>
  <cp:keywords/>
  <dc:description/>
  <cp:lastModifiedBy>Ochtrup Sebastian</cp:lastModifiedBy>
  <cp:revision>7</cp:revision>
  <dcterms:created xsi:type="dcterms:W3CDTF">2015-01-21T19:15:00Z</dcterms:created>
  <dcterms:modified xsi:type="dcterms:W3CDTF">2015-01-24T12:00:00Z</dcterms:modified>
</cp:coreProperties>
</file>